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4240B" w14:textId="77777777" w:rsidR="00B83DEC" w:rsidRDefault="00B83DEC" w:rsidP="00B83DEC">
      <w:r>
        <w:t>Critical Customer Factors</w:t>
      </w:r>
    </w:p>
    <w:p w14:paraId="11D7B0FC" w14:textId="77777777" w:rsidR="00B83DEC" w:rsidRDefault="00B83DEC" w:rsidP="00B83DEC"/>
    <w:p w14:paraId="1AAD781C" w14:textId="77777777" w:rsidR="00B83DEC" w:rsidRDefault="00B83DEC" w:rsidP="00EC1E0D">
      <w:pPr>
        <w:pStyle w:val="Heading1"/>
        <w:pPrChange w:id="0" w:author="WILL ST GERMAIN" w:date="2018-01-30T10:19:00Z">
          <w:pPr/>
        </w:pPrChange>
      </w:pPr>
      <w:r>
        <w:t>Objectives:</w:t>
      </w:r>
    </w:p>
    <w:p w14:paraId="0BE5855E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Production ready Single sign-on with Office 365</w:t>
      </w:r>
    </w:p>
    <w:p w14:paraId="7F3A2DA7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Secure network design using layers of security</w:t>
      </w:r>
    </w:p>
    <w:p w14:paraId="75F65CF2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Billing Structure for categorizing cloud computing spending across the enterprise.</w:t>
      </w:r>
    </w:p>
    <w:p w14:paraId="0758A4BB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Separation of managed and sandbox workloads</w:t>
      </w:r>
    </w:p>
    <w:p w14:paraId="6EB4544D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 xml:space="preserve">Secure and Application Lifecycle Management roles.  </w:t>
      </w:r>
    </w:p>
    <w:p w14:paraId="1712FAEC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Identity services, which will give a foundation for establishing robust applications in the cloud</w:t>
      </w:r>
    </w:p>
    <w:p w14:paraId="4E30E768" w14:textId="77777777" w:rsidR="00B83DEC" w:rsidRDefault="00B83DEC" w:rsidP="00B83DEC">
      <w:pPr>
        <w:pStyle w:val="ListParagraph"/>
        <w:numPr>
          <w:ilvl w:val="0"/>
          <w:numId w:val="4"/>
        </w:numPr>
      </w:pPr>
      <w:r>
        <w:t>Operational excellence with monitoring and alerting</w:t>
      </w:r>
    </w:p>
    <w:p w14:paraId="25DF91BC" w14:textId="798BDC01" w:rsidR="00E14629" w:rsidRDefault="00E14629"/>
    <w:p w14:paraId="05840263" w14:textId="75BE3640" w:rsidR="00623CE8" w:rsidDel="00EC1E0D" w:rsidRDefault="00623CE8">
      <w:pPr>
        <w:rPr>
          <w:del w:id="1" w:author="WILL ST GERMAIN" w:date="2018-01-30T10:19:00Z"/>
        </w:rPr>
      </w:pPr>
    </w:p>
    <w:p w14:paraId="64C0BC44" w14:textId="1D342FC3" w:rsidR="00B83DEC" w:rsidRDefault="00623CE8" w:rsidP="00B83DEC">
      <w:pPr>
        <w:rPr>
          <w:ins w:id="2" w:author="WILL ST GERMAIN" w:date="2018-01-30T10:19:00Z"/>
        </w:rPr>
      </w:pPr>
      <w:r>
        <w:br w:type="page"/>
      </w:r>
    </w:p>
    <w:p w14:paraId="50ECFAF3" w14:textId="242F8180" w:rsidR="00EC1E0D" w:rsidRDefault="00EC1E0D" w:rsidP="00EC1E0D">
      <w:pPr>
        <w:pStyle w:val="Heading1"/>
        <w:rPr>
          <w:ins w:id="3" w:author="WILL ST GERMAIN" w:date="2018-01-30T10:21:00Z"/>
        </w:rPr>
        <w:pPrChange w:id="4" w:author="WILL ST GERMAIN" w:date="2018-01-30T10:19:00Z">
          <w:pPr/>
        </w:pPrChange>
      </w:pPr>
      <w:ins w:id="5" w:author="WILL ST GERMAIN" w:date="2018-01-30T10:19:00Z">
        <w:r>
          <w:lastRenderedPageBreak/>
          <w:t>Scope</w:t>
        </w:r>
      </w:ins>
    </w:p>
    <w:p w14:paraId="4D87BE4D" w14:textId="6B9C6FA7" w:rsidR="00EC1E0D" w:rsidRDefault="00EC1E0D" w:rsidP="00EC1E0D">
      <w:pPr>
        <w:rPr>
          <w:ins w:id="6" w:author="WILL ST GERMAIN" w:date="2018-01-30T10:21:00Z"/>
        </w:rPr>
        <w:pPrChange w:id="7" w:author="WILL ST GERMAIN" w:date="2018-01-30T10:21:00Z">
          <w:pPr/>
        </w:pPrChange>
      </w:pPr>
    </w:p>
    <w:p w14:paraId="6B745825" w14:textId="4D91D95C" w:rsidR="00EC1E0D" w:rsidRDefault="00EC1E0D" w:rsidP="00EC1E0D">
      <w:pPr>
        <w:pStyle w:val="Heading2"/>
        <w:rPr>
          <w:ins w:id="8" w:author="WILL ST GERMAIN" w:date="2018-01-30T10:26:00Z"/>
        </w:rPr>
        <w:pPrChange w:id="9" w:author="WILL ST GERMAIN" w:date="2018-01-30T10:26:00Z">
          <w:pPr/>
        </w:pPrChange>
      </w:pPr>
      <w:ins w:id="10" w:author="WILL ST GERMAIN" w:date="2018-01-30T10:26:00Z">
        <w:r>
          <w:t>Pre Requisites</w:t>
        </w:r>
      </w:ins>
    </w:p>
    <w:p w14:paraId="6F4C6A8C" w14:textId="22DD4D5B" w:rsidR="00EC1E0D" w:rsidRDefault="00EC1E0D" w:rsidP="00EC1E0D">
      <w:pPr>
        <w:rPr>
          <w:ins w:id="11" w:author="WILL ST GERMAIN" w:date="2018-01-30T10:26:00Z"/>
        </w:rPr>
        <w:pPrChange w:id="12" w:author="WILL ST GERMAIN" w:date="2018-01-30T10:26:00Z">
          <w:pPr/>
        </w:pPrChange>
      </w:pPr>
      <w:ins w:id="13" w:author="WILL ST GERMAIN" w:date="2018-01-30T10:26:00Z">
        <w:r>
          <w:t>Customer will provide:</w:t>
        </w:r>
      </w:ins>
    </w:p>
    <w:p w14:paraId="48E692AF" w14:textId="4DA86264" w:rsidR="00EC1E0D" w:rsidRDefault="00EC1E0D" w:rsidP="00EC1E0D">
      <w:pPr>
        <w:pStyle w:val="ListParagraph"/>
        <w:numPr>
          <w:ilvl w:val="0"/>
          <w:numId w:val="5"/>
        </w:numPr>
        <w:rPr>
          <w:ins w:id="14" w:author="WILL ST GERMAIN" w:date="2018-01-30T10:33:00Z"/>
        </w:rPr>
        <w:pPrChange w:id="15" w:author="WILL ST GERMAIN" w:date="2018-01-30T10:26:00Z">
          <w:pPr/>
        </w:pPrChange>
      </w:pPr>
      <w:ins w:id="16" w:author="WILL ST GERMAIN" w:date="2018-01-30T10:33:00Z">
        <w:r>
          <w:t xml:space="preserve">Azure Enrollment with Enterprise Administrator Access and Global Administrator access </w:t>
        </w:r>
      </w:ins>
    </w:p>
    <w:p w14:paraId="1EED5E86" w14:textId="57AAA772" w:rsidR="00EC1E0D" w:rsidRDefault="00EC1E0D" w:rsidP="00EC1E0D">
      <w:pPr>
        <w:pStyle w:val="ListParagraph"/>
        <w:numPr>
          <w:ilvl w:val="0"/>
          <w:numId w:val="5"/>
        </w:numPr>
        <w:rPr>
          <w:ins w:id="17" w:author="WILL ST GERMAIN" w:date="2018-01-30T10:27:00Z"/>
        </w:rPr>
        <w:pPrChange w:id="18" w:author="WILL ST GERMAIN" w:date="2018-01-30T10:26:00Z">
          <w:pPr/>
        </w:pPrChange>
      </w:pPr>
      <w:ins w:id="19" w:author="WILL ST GERMAIN" w:date="2018-01-30T10:27:00Z">
        <w:r>
          <w:t>Class B IP address to be subdivided with four Azure regions</w:t>
        </w:r>
      </w:ins>
    </w:p>
    <w:p w14:paraId="7C9AAB7A" w14:textId="253BB4D5" w:rsidR="00EC1E0D" w:rsidRDefault="00EC1E0D" w:rsidP="00EC1E0D">
      <w:pPr>
        <w:pStyle w:val="ListParagraph"/>
        <w:numPr>
          <w:ilvl w:val="0"/>
          <w:numId w:val="5"/>
        </w:numPr>
        <w:rPr>
          <w:ins w:id="20" w:author="WILL ST GERMAIN" w:date="2018-01-30T10:30:00Z"/>
        </w:rPr>
        <w:pPrChange w:id="21" w:author="WILL ST GERMAIN" w:date="2018-01-30T10:26:00Z">
          <w:pPr/>
        </w:pPrChange>
      </w:pPr>
      <w:ins w:id="22" w:author="WILL ST GERMAIN" w:date="2018-01-30T10:31:00Z">
        <w:r>
          <w:t>VPN Gateway</w:t>
        </w:r>
      </w:ins>
      <w:ins w:id="23" w:author="WILL ST GERMAIN" w:date="2018-01-30T10:32:00Z">
        <w:r>
          <w:t xml:space="preserve"> IP address</w:t>
        </w:r>
      </w:ins>
      <w:ins w:id="24" w:author="WILL ST GERMAIN" w:date="2018-01-30T10:31:00Z">
        <w:r>
          <w:t xml:space="preserve"> and/or ExpressRoute Service Provider with </w:t>
        </w:r>
      </w:ins>
      <w:ins w:id="25" w:author="WILL ST GERMAIN" w:date="2018-01-30T10:28:00Z">
        <w:r>
          <w:t xml:space="preserve">BGP </w:t>
        </w:r>
      </w:ins>
      <w:ins w:id="26" w:author="WILL ST GERMAIN" w:date="2018-01-30T10:30:00Z">
        <w:r>
          <w:t>Neighbor Address and either Private or Public ASN number(s)</w:t>
        </w:r>
      </w:ins>
    </w:p>
    <w:p w14:paraId="7E7D998F" w14:textId="090C1B4F" w:rsidR="00EC1E0D" w:rsidRPr="00EC1E0D" w:rsidRDefault="00EC1E0D" w:rsidP="00EC1E0D">
      <w:pPr>
        <w:pStyle w:val="ListParagraph"/>
        <w:numPr>
          <w:ilvl w:val="0"/>
          <w:numId w:val="5"/>
        </w:numPr>
        <w:rPr>
          <w:rPrChange w:id="27" w:author="WILL ST GERMAIN" w:date="2018-01-30T10:26:00Z">
            <w:rPr/>
          </w:rPrChange>
        </w:rPr>
        <w:pPrChange w:id="28" w:author="WILL ST GERMAIN" w:date="2018-01-30T10:26:00Z">
          <w:pPr/>
        </w:pPrChange>
      </w:pPr>
      <w:ins w:id="29" w:author="WILL ST GERMAIN" w:date="2018-01-30T10:30:00Z">
        <w:r>
          <w:t xml:space="preserve">Stakeholders for Network, </w:t>
        </w:r>
      </w:ins>
      <w:ins w:id="30" w:author="WILL ST GERMAIN" w:date="2018-01-30T10:31:00Z">
        <w:r>
          <w:t>Security</w:t>
        </w:r>
      </w:ins>
      <w:ins w:id="31" w:author="WILL ST GERMAIN" w:date="2018-01-30T10:30:00Z">
        <w:r>
          <w:t>, Operations, Identity and System Administration to participate in a</w:t>
        </w:r>
      </w:ins>
      <w:ins w:id="32" w:author="WILL ST GERMAIN" w:date="2018-01-30T10:31:00Z">
        <w:r>
          <w:t>n Interview process.</w:t>
        </w:r>
      </w:ins>
    </w:p>
    <w:tbl>
      <w:tblPr>
        <w:tblStyle w:val="GridTable4-Accent5"/>
        <w:tblpPr w:leftFromText="180" w:rightFromText="180" w:vertAnchor="page" w:horzAnchor="page" w:tblpX="1346" w:tblpY="1544"/>
        <w:tblW w:w="9350" w:type="dxa"/>
        <w:tblLook w:val="04A0" w:firstRow="1" w:lastRow="0" w:firstColumn="1" w:lastColumn="0" w:noHBand="0" w:noVBand="1"/>
      </w:tblPr>
      <w:tblGrid>
        <w:gridCol w:w="2345"/>
        <w:gridCol w:w="7005"/>
      </w:tblGrid>
      <w:tr w:rsidR="00A351F5" w14:paraId="36A2AE19" w14:textId="77777777" w:rsidTr="00B83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36381" w14:textId="37F09922" w:rsidR="00B83DEC" w:rsidRDefault="00B83DEC" w:rsidP="00B83DEC">
            <w:pPr>
              <w:pStyle w:val="TableHeading-11pt"/>
              <w:spacing w:after="200"/>
              <w:rPr>
                <w:lang w:val="en-AU" w:eastAsia="en-AU"/>
              </w:rPr>
            </w:pPr>
            <w:r>
              <w:rPr>
                <w:lang w:val="en-AU" w:eastAsia="en-AU"/>
              </w:rPr>
              <w:lastRenderedPageBreak/>
              <w:t>Proje</w:t>
            </w:r>
            <w:ins w:id="33" w:author="WILL ST GERMAIN" w:date="2018-01-30T10:20:00Z">
              <w:r w:rsidR="00EC1E0D">
                <w:rPr>
                  <w:lang w:val="en-AU" w:eastAsia="en-AU"/>
                </w:rPr>
                <w:t>ct</w:t>
              </w:r>
            </w:ins>
            <w:del w:id="34" w:author="WILL ST GERMAIN" w:date="2018-01-30T10:20:00Z">
              <w:r w:rsidDel="00EC1E0D">
                <w:rPr>
                  <w:lang w:val="en-AU" w:eastAsia="en-AU"/>
                </w:rPr>
                <w:delText>ct</w:delText>
              </w:r>
            </w:del>
            <w:r>
              <w:rPr>
                <w:lang w:val="en-AU" w:eastAsia="en-AU"/>
              </w:rPr>
              <w:t>/Work stream</w:t>
            </w:r>
          </w:p>
        </w:tc>
        <w:tc>
          <w:tcPr>
            <w:tcW w:w="0" w:type="auto"/>
            <w:hideMark/>
          </w:tcPr>
          <w:p w14:paraId="0A0D2DCC" w14:textId="77777777" w:rsidR="00B83DEC" w:rsidRDefault="00B83DEC" w:rsidP="00B83DEC">
            <w:pPr>
              <w:pStyle w:val="TableHeading-11pt"/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Description</w:t>
            </w:r>
          </w:p>
        </w:tc>
      </w:tr>
      <w:tr w:rsidR="00A351F5" w14:paraId="0ADCA0F5" w14:textId="77777777" w:rsidTr="00B8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DB765" w14:textId="05C6F902" w:rsidR="00B83DEC" w:rsidRDefault="00B83DEC" w:rsidP="00B83DEC">
            <w:pPr>
              <w:pStyle w:val="TableText"/>
              <w:spacing w:after="200" w:line="276" w:lineRule="auto"/>
              <w:rPr>
                <w:lang w:val="en-GB" w:eastAsia="en-AU"/>
              </w:rPr>
            </w:pPr>
            <w:del w:id="35" w:author="WILL ST GERMAIN" w:date="2018-01-30T10:11:00Z">
              <w:r w:rsidDel="00A351F5">
                <w:rPr>
                  <w:lang w:val="en-GB" w:eastAsia="en-AU"/>
                </w:rPr>
                <w:delText>Hybrid Cloud Foundation</w:delText>
              </w:r>
            </w:del>
            <w:ins w:id="36" w:author="WILL ST GERMAIN" w:date="2018-01-30T10:11:00Z">
              <w:r w:rsidR="00A351F5">
                <w:rPr>
                  <w:lang w:val="en-GB" w:eastAsia="en-AU"/>
                </w:rPr>
                <w:t xml:space="preserve">Azure </w:t>
              </w:r>
            </w:ins>
            <w:ins w:id="37" w:author="WILL ST GERMAIN" w:date="2018-01-30T10:12:00Z">
              <w:r w:rsidR="00A351F5">
                <w:rPr>
                  <w:lang w:val="en-GB" w:eastAsia="en-AU"/>
                </w:rPr>
                <w:t>Enrolment Governance</w:t>
              </w:r>
            </w:ins>
          </w:p>
        </w:tc>
        <w:tc>
          <w:tcPr>
            <w:tcW w:w="0" w:type="auto"/>
            <w:hideMark/>
          </w:tcPr>
          <w:p w14:paraId="35716E04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Comprehensive planning activities to design your organization’s Subscription, administrative, naming convention, information security, and billing models. </w:t>
            </w:r>
          </w:p>
          <w:p w14:paraId="5B965E80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Financial and Security Model</w:t>
            </w:r>
          </w:p>
          <w:p w14:paraId="32B4468B" w14:textId="77777777" w:rsidR="00B83DEC" w:rsidRDefault="00B83DEC" w:rsidP="00B83DEC">
            <w:pPr>
              <w:pStyle w:val="TableBullet2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up to 2 Departments</w:t>
            </w:r>
            <w:r>
              <w:rPr>
                <w:rStyle w:val="FootnoteReference"/>
                <w:lang w:val="en-AU" w:eastAsia="en-AU"/>
              </w:rPr>
              <w:footnoteReference w:customMarkFollows="1" w:id="1"/>
              <w:t>[1]</w:t>
            </w:r>
            <w:r>
              <w:rPr>
                <w:lang w:val="en-AU" w:eastAsia="en-AU"/>
              </w:rPr>
              <w:t xml:space="preserve"> in Enterprise Portal (https:/ea.azure.com)</w:t>
            </w:r>
          </w:p>
          <w:p w14:paraId="49030781" w14:textId="077D1F96" w:rsidR="00B83DEC" w:rsidRDefault="00B83DEC" w:rsidP="00B83DEC">
            <w:pPr>
              <w:pStyle w:val="TableBullet2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up to 2 Accounts</w:t>
            </w:r>
            <w:r>
              <w:rPr>
                <w:rStyle w:val="FootnoteReference"/>
                <w:lang w:val="en-AU" w:eastAsia="en-AU"/>
              </w:rPr>
              <w:footnoteReference w:customMarkFollows="1" w:id="2"/>
              <w:t>[2]</w:t>
            </w:r>
            <w:r>
              <w:rPr>
                <w:lang w:val="en-AU" w:eastAsia="en-AU"/>
              </w:rPr>
              <w:t xml:space="preserve"> per Department in the Enterprise Portal.</w:t>
            </w:r>
            <w:r w:rsidR="00A351F5">
              <w:rPr>
                <w:lang w:val="en-AU" w:eastAsia="en-AU"/>
              </w:rPr>
              <w:t xml:space="preserve"> (managed and sandbox)</w:t>
            </w:r>
          </w:p>
          <w:p w14:paraId="1443C4DF" w14:textId="17CD1A10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Detailed design of a base networking, storage, identity and compute infrastructure in your Azure subscription mode</w:t>
            </w:r>
            <w:r w:rsidR="00A351F5">
              <w:rPr>
                <w:lang w:val="en-AU" w:eastAsia="en-AU"/>
              </w:rPr>
              <w:t>l based on a Class B IP pattern across four Azure regions</w:t>
            </w:r>
          </w:p>
          <w:p w14:paraId="06E44CCC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up to 5 subscriptions in each of the Managed Department’s Accounts.</w:t>
            </w:r>
          </w:p>
          <w:p w14:paraId="7F62E0E8" w14:textId="77777777" w:rsidR="00B83DEC" w:rsidRDefault="00B83DEC" w:rsidP="00B83DEC">
            <w:pPr>
              <w:pStyle w:val="TableBullet1"/>
              <w:numPr>
                <w:ilvl w:val="1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Production, the services that are expected to be up and hosted with an availability expectation.</w:t>
            </w:r>
          </w:p>
          <w:p w14:paraId="0F5B2A55" w14:textId="4EFF23B2" w:rsidR="00B83DEC" w:rsidRDefault="00B83DEC" w:rsidP="00B83DEC">
            <w:pPr>
              <w:pStyle w:val="TableBullet1"/>
              <w:numPr>
                <w:ilvl w:val="1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CIJS</w:t>
            </w:r>
            <w:ins w:id="38" w:author="WILL ST GERMAIN" w:date="2018-01-30T10:05:00Z">
              <w:r w:rsidR="00A351F5">
                <w:rPr>
                  <w:lang w:val="en-AU" w:eastAsia="en-AU"/>
                </w:rPr>
                <w:t xml:space="preserve"> or HBI</w:t>
              </w:r>
            </w:ins>
            <w:r>
              <w:rPr>
                <w:lang w:val="en-AU" w:eastAsia="en-AU"/>
              </w:rPr>
              <w:t>, for any data that is exchanged between public safety organizations with compliance requirements outlined by the FBI.</w:t>
            </w:r>
            <w:ins w:id="39" w:author="WILL ST GERMAIN" w:date="2018-01-30T10:05:00Z">
              <w:r w:rsidR="00A351F5">
                <w:rPr>
                  <w:lang w:val="en-AU" w:eastAsia="en-AU"/>
                </w:rPr>
                <w:t xml:space="preserve">  Or for non-public safety </w:t>
              </w:r>
            </w:ins>
            <w:ins w:id="40" w:author="WILL ST GERMAIN" w:date="2018-01-30T10:06:00Z">
              <w:r w:rsidR="00A351F5">
                <w:rPr>
                  <w:lang w:val="en-AU" w:eastAsia="en-AU"/>
                </w:rPr>
                <w:t>organizations the use of High Business Impact systems that may require background checks or security clearance.</w:t>
              </w:r>
            </w:ins>
          </w:p>
          <w:p w14:paraId="3773B0B5" w14:textId="77777777" w:rsidR="00B83DEC" w:rsidRDefault="00B83DEC" w:rsidP="00B83DEC">
            <w:pPr>
              <w:pStyle w:val="TableBullet1"/>
              <w:numPr>
                <w:ilvl w:val="1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Pre-Production, services that are used for application lifecycle management purposes, such as testing and development.</w:t>
            </w:r>
          </w:p>
          <w:p w14:paraId="6C4EE193" w14:textId="296D123B" w:rsidR="00B83DEC" w:rsidRDefault="00B83DEC" w:rsidP="00B83DEC">
            <w:pPr>
              <w:pStyle w:val="TableBullet1"/>
              <w:numPr>
                <w:ilvl w:val="1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Storage, for services that are </w:t>
            </w:r>
            <w:ins w:id="41" w:author="WILL ST GERMAIN" w:date="2018-01-30T10:09:00Z">
              <w:r w:rsidR="00A351F5">
                <w:rPr>
                  <w:lang w:val="en-AU" w:eastAsia="en-AU"/>
                </w:rPr>
                <w:t xml:space="preserve">hybrid </w:t>
              </w:r>
            </w:ins>
            <w:r>
              <w:rPr>
                <w:lang w:val="en-AU" w:eastAsia="en-AU"/>
              </w:rPr>
              <w:t xml:space="preserve">storage centric such as StorSimple, </w:t>
            </w:r>
            <w:ins w:id="42" w:author="WILL ST GERMAIN" w:date="2018-01-30T10:09:00Z">
              <w:r w:rsidR="00A351F5">
                <w:rPr>
                  <w:lang w:val="en-AU" w:eastAsia="en-AU"/>
                </w:rPr>
                <w:t xml:space="preserve">on premise </w:t>
              </w:r>
            </w:ins>
            <w:r>
              <w:rPr>
                <w:lang w:val="en-AU" w:eastAsia="en-AU"/>
              </w:rPr>
              <w:t xml:space="preserve">Backup and Recovery Services, Azure File Services.  </w:t>
            </w:r>
          </w:p>
          <w:p w14:paraId="2930ABBB" w14:textId="11B0ADA4" w:rsidR="00B83DEC" w:rsidRDefault="00B83DEC" w:rsidP="00B83DEC">
            <w:pPr>
              <w:pStyle w:val="TableBullet1"/>
              <w:numPr>
                <w:ilvl w:val="1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Services, a special subscription with restrictions to protect data that is highly sensitive, yet requires access to or from multiple external resources.  </w:t>
            </w:r>
            <w:ins w:id="43" w:author="WILL ST GERMAIN" w:date="2018-01-30T10:09:00Z">
              <w:r w:rsidR="00A351F5">
                <w:rPr>
                  <w:lang w:val="en-AU" w:eastAsia="en-AU"/>
                </w:rPr>
                <w:t xml:space="preserve">This subscription also holds the central network routing gateways for the other subscriptions to peer with for accessing hybrid networking functionality with the </w:t>
              </w:r>
            </w:ins>
            <w:ins w:id="44" w:author="WILL ST GERMAIN" w:date="2018-01-30T10:10:00Z">
              <w:r w:rsidR="00A351F5">
                <w:rPr>
                  <w:lang w:val="en-AU" w:eastAsia="en-AU"/>
                </w:rPr>
                <w:t>customer</w:t>
              </w:r>
            </w:ins>
            <w:ins w:id="45" w:author="WILL ST GERMAIN" w:date="2018-01-30T10:09:00Z">
              <w:r w:rsidR="00A351F5">
                <w:rPr>
                  <w:lang w:val="en-AU" w:eastAsia="en-AU"/>
                </w:rPr>
                <w:t xml:space="preserve"> </w:t>
              </w:r>
            </w:ins>
            <w:ins w:id="46" w:author="WILL ST GERMAIN" w:date="2018-01-30T10:10:00Z">
              <w:r w:rsidR="00A351F5">
                <w:rPr>
                  <w:lang w:val="en-AU" w:eastAsia="en-AU"/>
                </w:rPr>
                <w:t xml:space="preserve">premise.  </w:t>
              </w:r>
            </w:ins>
            <w:r>
              <w:rPr>
                <w:lang w:val="en-AU" w:eastAsia="en-AU"/>
              </w:rPr>
              <w:t>For example, Identity Services like Domain Controllers</w:t>
            </w:r>
            <w:ins w:id="47" w:author="WILL ST GERMAIN" w:date="2018-01-30T10:10:00Z">
              <w:r w:rsidR="00A351F5">
                <w:rPr>
                  <w:lang w:val="en-AU" w:eastAsia="en-AU"/>
                </w:rPr>
                <w:t>, Express Route Gateways, VPN Gateways.</w:t>
              </w:r>
            </w:ins>
            <w:del w:id="48" w:author="WILL ST GERMAIN" w:date="2018-01-30T10:10:00Z">
              <w:r w:rsidDel="00A351F5">
                <w:rPr>
                  <w:lang w:val="en-AU" w:eastAsia="en-AU"/>
                </w:rPr>
                <w:delText>.</w:delText>
              </w:r>
            </w:del>
          </w:p>
          <w:p w14:paraId="4B38EAFE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lastRenderedPageBreak/>
              <w:t>The configuration of the Azure Virtual network for each subscription, following a pattern that is outlined consistently and deployed using a script, including:</w:t>
            </w:r>
          </w:p>
          <w:p w14:paraId="619BE5BE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Class B IpV4 network configuration of Subnets for the DMZ, Web, Application, Database tiered workloads.</w:t>
            </w:r>
          </w:p>
          <w:p w14:paraId="34C99133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Network Security Groups that have default rules that shape network traffic to standards, specifically, a Deny rule for subnets besides the Allow DMZ subnets will be allowed to have Internet endpoints to receive traffic. </w:t>
            </w:r>
          </w:p>
          <w:p w14:paraId="33D42FF0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Two sites, to enable georedundant requirements between Community Cloud locations.</w:t>
            </w:r>
          </w:p>
          <w:p w14:paraId="6E3FDEEE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Local Network definitions, ExpressRoute and VPN connections between the Subscriptions and their peer network in the alternate data </w:t>
            </w:r>
            <w:proofErr w:type="spellStart"/>
            <w:r>
              <w:rPr>
                <w:lang w:val="en-AU" w:eastAsia="en-AU"/>
              </w:rPr>
              <w:t>center</w:t>
            </w:r>
            <w:proofErr w:type="spellEnd"/>
            <w:r>
              <w:rPr>
                <w:lang w:val="en-AU" w:eastAsia="en-AU"/>
              </w:rPr>
              <w:t xml:space="preserve">, the Agency’s Premise, and the local </w:t>
            </w:r>
            <w:proofErr w:type="spellStart"/>
            <w:r>
              <w:rPr>
                <w:lang w:val="en-AU" w:eastAsia="en-AU"/>
              </w:rPr>
              <w:t>datacenter’s</w:t>
            </w:r>
            <w:proofErr w:type="spellEnd"/>
            <w:r>
              <w:rPr>
                <w:lang w:val="en-AU" w:eastAsia="en-AU"/>
              </w:rPr>
              <w:t xml:space="preserve"> Services Subscription (for Identity and other communications)</w:t>
            </w:r>
          </w:p>
          <w:p w14:paraId="23583B03" w14:textId="77777777" w:rsidR="00B83DEC" w:rsidRDefault="00B83DEC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Provide informal knowledge transfer to your staff to prepare them to operate the Solution and to expand Microsoft Azure usage into other scenarios</w:t>
            </w:r>
          </w:p>
        </w:tc>
      </w:tr>
      <w:tr w:rsidR="00A351F5" w14:paraId="0EF67AFD" w14:textId="77777777" w:rsidTr="00B8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799B1" w14:textId="77777777" w:rsidR="00B83DEC" w:rsidRDefault="00B83DEC" w:rsidP="00B83DEC">
            <w:pPr>
              <w:pStyle w:val="TableText"/>
              <w:spacing w:after="200" w:line="276" w:lineRule="auto"/>
              <w:rPr>
                <w:highlight w:val="yellow"/>
                <w:lang w:val="en-GB" w:eastAsia="en-AU"/>
              </w:rPr>
            </w:pPr>
            <w:r>
              <w:rPr>
                <w:lang w:val="en-GB" w:eastAsia="en-AU"/>
              </w:rPr>
              <w:t>Secure and HA Cloud Identity</w:t>
            </w:r>
          </w:p>
        </w:tc>
        <w:tc>
          <w:tcPr>
            <w:tcW w:w="0" w:type="auto"/>
          </w:tcPr>
          <w:p w14:paraId="1D6FE81B" w14:textId="77777777" w:rsidR="00B83DEC" w:rsidRDefault="00B83DEC" w:rsidP="00B83DEC">
            <w:pPr>
              <w:pStyle w:val="TableBullet1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a seven server Identity Pattern that will enable the Agency to promote two Domain Controllers and integrate them with their Office 365 subscription using AAD Connect and ADFS in a secure configuration that is also highly available.</w:t>
            </w:r>
          </w:p>
          <w:p w14:paraId="69280E40" w14:textId="77777777" w:rsidR="00B83DEC" w:rsidRDefault="00B83DEC" w:rsidP="00B83DEC">
            <w:pPr>
              <w:pStyle w:val="TableBullet2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two Microsoft Server 2012 R2 (or greater) Web Application Proxy (WAP) servers in the DMZ subnet of each Agency’s “Services” subscription, with:</w:t>
            </w:r>
          </w:p>
          <w:p w14:paraId="40B7A12A" w14:textId="42021DA8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A </w:t>
            </w:r>
            <w:del w:id="49" w:author="WILL ST GERMAIN" w:date="2018-01-30T10:11:00Z">
              <w:r w:rsidDel="00A351F5">
                <w:rPr>
                  <w:lang w:val="en-AU" w:eastAsia="en-AU"/>
                </w:rPr>
                <w:delText xml:space="preserve">Cloud Service ReservedIP </w:delText>
              </w:r>
            </w:del>
            <w:r>
              <w:rPr>
                <w:lang w:val="en-AU" w:eastAsia="en-AU"/>
              </w:rPr>
              <w:t>public endpoint for port 443 which will receive the authentication request for the Agency’s DNS Tenant.</w:t>
            </w:r>
          </w:p>
          <w:p w14:paraId="5FAEA205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Configure with static IP addresses in the DMZ subnet.</w:t>
            </w:r>
          </w:p>
          <w:p w14:paraId="498A8AE2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Configure the Microsoft Windows Server Active Directory Federation Server (ADFS) Proxy service</w:t>
            </w:r>
          </w:p>
          <w:p w14:paraId="62FEDD9C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two Microsoft Server Active Directory Domain Services (ADDS) Servers in the Services Subnet</w:t>
            </w:r>
          </w:p>
          <w:p w14:paraId="66889DE2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Configure static IP addresses for each server </w:t>
            </w:r>
          </w:p>
          <w:p w14:paraId="221DDCBE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Note, the Agency will be responsible for:</w:t>
            </w:r>
          </w:p>
          <w:p w14:paraId="6EAA1F3D" w14:textId="77777777" w:rsidR="00B83DEC" w:rsidRDefault="00B83DEC" w:rsidP="00B83DEC">
            <w:pPr>
              <w:pStyle w:val="TableBullet3"/>
              <w:numPr>
                <w:ilvl w:val="1"/>
                <w:numId w:val="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performing the Domain Controller promotion to maintain separation of duties. </w:t>
            </w:r>
          </w:p>
          <w:p w14:paraId="0F7D6C89" w14:textId="77777777" w:rsidR="00B83DEC" w:rsidRDefault="00B83DEC" w:rsidP="00B83DEC">
            <w:pPr>
              <w:pStyle w:val="TableBullet3"/>
              <w:numPr>
                <w:ilvl w:val="1"/>
                <w:numId w:val="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Add the ADFS servers to the domain.  </w:t>
            </w:r>
          </w:p>
          <w:p w14:paraId="59B98388" w14:textId="77777777" w:rsidR="00B83DEC" w:rsidRDefault="00B83DEC" w:rsidP="00B83DEC">
            <w:pPr>
              <w:pStyle w:val="TableBullet3"/>
              <w:numPr>
                <w:ilvl w:val="1"/>
                <w:numId w:val="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Add the AAD Connect Server to the domain. </w:t>
            </w:r>
          </w:p>
          <w:p w14:paraId="3CF7E85A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two Microsoft Server Active Directory Federation Servers in the Services Subnet</w:t>
            </w:r>
          </w:p>
          <w:p w14:paraId="0D998669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lastRenderedPageBreak/>
              <w:t>Configure an internal network load balancer with a static IP address</w:t>
            </w:r>
          </w:p>
          <w:p w14:paraId="55C62915" w14:textId="77777777" w:rsidR="00B83DEC" w:rsidRDefault="00B83DEC" w:rsidP="00B83DEC">
            <w:pPr>
              <w:pStyle w:val="TableBullet3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AU"/>
              </w:rPr>
            </w:pPr>
            <w:r>
              <w:rPr>
                <w:lang w:val="en-AU" w:eastAsia="en-AU"/>
              </w:rPr>
              <w:t>Deploy the AAD Connect Server and run the configuration script to enable SSO for the Agency’s Office 365.</w:t>
            </w:r>
          </w:p>
          <w:p w14:paraId="2E22FAA6" w14:textId="77777777" w:rsidR="00B83DEC" w:rsidRDefault="00B83DEC" w:rsidP="00B83DEC">
            <w:pPr>
              <w:pStyle w:val="TableText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AU" w:eastAsia="en-AU"/>
              </w:rPr>
            </w:pPr>
          </w:p>
        </w:tc>
      </w:tr>
      <w:tr w:rsidR="00A351F5" w14:paraId="1E0477FE" w14:textId="77777777" w:rsidTr="00B8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0" w:author="WILL ST GERMAIN" w:date="2018-01-30T10:1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726D6A" w14:textId="09BD1568" w:rsidR="00A351F5" w:rsidRDefault="00A351F5" w:rsidP="00B83DEC">
            <w:pPr>
              <w:pStyle w:val="TableText"/>
              <w:spacing w:after="200" w:line="276" w:lineRule="auto"/>
              <w:rPr>
                <w:ins w:id="51" w:author="WILL ST GERMAIN" w:date="2018-01-30T10:12:00Z"/>
                <w:lang w:val="en-GB" w:eastAsia="en-AU"/>
              </w:rPr>
            </w:pPr>
            <w:ins w:id="52" w:author="WILL ST GERMAIN" w:date="2018-01-30T10:12:00Z">
              <w:r>
                <w:rPr>
                  <w:lang w:val="en-GB" w:eastAsia="en-AU"/>
                </w:rPr>
                <w:t>AzureFoundation Network Pattern</w:t>
              </w:r>
            </w:ins>
          </w:p>
        </w:tc>
        <w:tc>
          <w:tcPr>
            <w:tcW w:w="0" w:type="auto"/>
          </w:tcPr>
          <w:p w14:paraId="0B303DD0" w14:textId="77777777" w:rsidR="00A351F5" w:rsidRDefault="00A351F5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" w:author="WILL ST GERMAIN" w:date="2018-01-30T10:12:00Z"/>
                <w:lang w:val="en-AU" w:eastAsia="en-AU"/>
              </w:rPr>
            </w:pPr>
            <w:ins w:id="54" w:author="WILL ST GERMAIN" w:date="2018-01-30T10:12:00Z">
              <w:r>
                <w:rPr>
                  <w:lang w:val="en-AU" w:eastAsia="en-AU"/>
                </w:rPr>
                <w:t>Deploy five VNETs across four Azure Regions</w:t>
              </w:r>
            </w:ins>
          </w:p>
          <w:p w14:paraId="0DFFCD43" w14:textId="77777777" w:rsidR="00A351F5" w:rsidRDefault="00A351F5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" w:author="WILL ST GERMAIN" w:date="2018-01-30T10:13:00Z"/>
                <w:lang w:val="en-AU" w:eastAsia="en-AU"/>
              </w:rPr>
            </w:pPr>
            <w:ins w:id="56" w:author="WILL ST GERMAIN" w:date="2018-01-30T10:12:00Z">
              <w:r>
                <w:rPr>
                  <w:lang w:val="en-AU" w:eastAsia="en-AU"/>
                </w:rPr>
                <w:t>Configure VNET Peering from workload VN</w:t>
              </w:r>
            </w:ins>
            <w:ins w:id="57" w:author="WILL ST GERMAIN" w:date="2018-01-30T10:13:00Z">
              <w:r>
                <w:rPr>
                  <w:lang w:val="en-AU" w:eastAsia="en-AU"/>
                </w:rPr>
                <w:t>E</w:t>
              </w:r>
            </w:ins>
            <w:ins w:id="58" w:author="WILL ST GERMAIN" w:date="2018-01-30T10:12:00Z">
              <w:r>
                <w:rPr>
                  <w:lang w:val="en-AU" w:eastAsia="en-AU"/>
                </w:rPr>
                <w:t>Ts (Pr</w:t>
              </w:r>
            </w:ins>
            <w:ins w:id="59" w:author="WILL ST GERMAIN" w:date="2018-01-30T10:13:00Z">
              <w:r>
                <w:rPr>
                  <w:lang w:val="en-AU" w:eastAsia="en-AU"/>
                </w:rPr>
                <w:t>od, HBI/CJIS, PreProd, Storage) with the hub VNET (Services).</w:t>
              </w:r>
            </w:ins>
          </w:p>
          <w:p w14:paraId="1CE6F291" w14:textId="77777777" w:rsidR="00A351F5" w:rsidRDefault="00A351F5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" w:author="WILL ST GERMAIN" w:date="2018-01-30T10:13:00Z"/>
                <w:lang w:val="en-AU" w:eastAsia="en-AU"/>
              </w:rPr>
            </w:pPr>
            <w:ins w:id="61" w:author="WILL ST GERMAIN" w:date="2018-01-30T10:13:00Z">
              <w:r>
                <w:rPr>
                  <w:lang w:val="en-AU" w:eastAsia="en-AU"/>
                </w:rPr>
                <w:t>Configure Active/Active ExpressRoute Gateway with an ExpressRoute Circuit</w:t>
              </w:r>
            </w:ins>
          </w:p>
          <w:p w14:paraId="27A2B4B6" w14:textId="77777777" w:rsidR="00A351F5" w:rsidRDefault="00A351F5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" w:author="WILL ST GERMAIN" w:date="2018-01-30T10:14:00Z"/>
                <w:lang w:val="en-AU" w:eastAsia="en-AU"/>
              </w:rPr>
            </w:pPr>
            <w:ins w:id="63" w:author="WILL ST GERMAIN" w:date="2018-01-30T10:14:00Z">
              <w:r>
                <w:rPr>
                  <w:lang w:val="en-AU" w:eastAsia="en-AU"/>
                </w:rPr>
                <w:t xml:space="preserve">Configure Active/Active VPN Gateway </w:t>
              </w:r>
            </w:ins>
          </w:p>
          <w:p w14:paraId="40BA2938" w14:textId="729F718B" w:rsidR="00A351F5" w:rsidRDefault="00A351F5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" w:author="WILL ST GERMAIN" w:date="2018-01-30T10:15:00Z"/>
                <w:lang w:val="en-AU" w:eastAsia="en-AU"/>
              </w:rPr>
            </w:pPr>
            <w:ins w:id="65" w:author="WILL ST GERMAIN" w:date="2018-01-30T10:14:00Z">
              <w:r>
                <w:rPr>
                  <w:lang w:val="en-AU" w:eastAsia="en-AU"/>
                </w:rPr>
                <w:t xml:space="preserve">Configure Connections between the Four Azure Regions selected and up to two Azure Peering locations and two </w:t>
              </w:r>
            </w:ins>
            <w:ins w:id="66" w:author="WILL ST GERMAIN" w:date="2018-01-30T10:15:00Z">
              <w:r>
                <w:rPr>
                  <w:lang w:val="en-AU" w:eastAsia="en-AU"/>
                </w:rPr>
                <w:t>Customer</w:t>
              </w:r>
            </w:ins>
            <w:ins w:id="67" w:author="WILL ST GERMAIN" w:date="2018-01-30T10:14:00Z">
              <w:r>
                <w:rPr>
                  <w:lang w:val="en-AU" w:eastAsia="en-AU"/>
                </w:rPr>
                <w:t xml:space="preserve"> premise </w:t>
              </w:r>
            </w:ins>
            <w:ins w:id="68" w:author="WILL ST GERMAIN" w:date="2018-01-30T10:15:00Z">
              <w:r>
                <w:rPr>
                  <w:lang w:val="en-AU" w:eastAsia="en-AU"/>
                </w:rPr>
                <w:t xml:space="preserve">locations.  </w:t>
              </w:r>
            </w:ins>
          </w:p>
          <w:p w14:paraId="42DC71BF" w14:textId="38915586" w:rsidR="00A351F5" w:rsidRDefault="00A351F5" w:rsidP="00B83DEC">
            <w:pPr>
              <w:pStyle w:val="TableBullet1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" w:author="WILL ST GERMAIN" w:date="2018-01-30T10:12:00Z"/>
                <w:lang w:val="en-AU" w:eastAsia="en-AU"/>
              </w:rPr>
            </w:pPr>
            <w:ins w:id="70" w:author="WILL ST GERMAIN" w:date="2018-01-30T10:15:00Z">
              <w:r>
                <w:rPr>
                  <w:lang w:val="en-AU" w:eastAsia="en-AU"/>
                </w:rPr>
                <w:t>Test the failover of the Active/Active routing to show there are no single points of failure.</w:t>
              </w:r>
            </w:ins>
          </w:p>
        </w:tc>
      </w:tr>
      <w:tr w:rsidR="00A351F5" w14:paraId="2B3EF468" w14:textId="77777777" w:rsidTr="00B8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F6BB" w14:textId="77777777" w:rsidR="00B83DEC" w:rsidRDefault="00B83DEC" w:rsidP="00B83DEC">
            <w:pPr>
              <w:pStyle w:val="TableText"/>
              <w:spacing w:after="200" w:line="276" w:lineRule="auto"/>
              <w:rPr>
                <w:highlight w:val="yellow"/>
                <w:lang w:val="en-GB" w:eastAsia="en-AU"/>
              </w:rPr>
            </w:pPr>
            <w:r>
              <w:rPr>
                <w:highlight w:val="yellow"/>
                <w:lang w:val="en-GB" w:eastAsia="en-AU"/>
              </w:rPr>
              <w:t>[Optional] Azure Proof-of-Concept Workload Migration</w:t>
            </w:r>
          </w:p>
        </w:tc>
        <w:tc>
          <w:tcPr>
            <w:tcW w:w="0" w:type="auto"/>
          </w:tcPr>
          <w:p w14:paraId="3E7E2DF7" w14:textId="77777777" w:rsidR="00B83DEC" w:rsidRDefault="00B83DEC" w:rsidP="00B83DEC">
            <w:pPr>
              <w:pStyle w:val="TableText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AU" w:eastAsia="en-AU"/>
              </w:rPr>
            </w:pPr>
            <w:r>
              <w:rPr>
                <w:highlight w:val="yellow"/>
                <w:lang w:val="en-AU" w:eastAsia="en-AU"/>
              </w:rPr>
              <w:t xml:space="preserve">Plan, build, test, and deploy a Solution consisting of </w:t>
            </w:r>
            <w:r>
              <w:rPr>
                <w:b/>
                <w:bCs/>
                <w:highlight w:val="yellow"/>
                <w:lang w:val="en-AU" w:eastAsia="en-AU"/>
              </w:rPr>
              <w:t>one</w:t>
            </w:r>
            <w:r>
              <w:rPr>
                <w:highlight w:val="yellow"/>
                <w:lang w:val="en-AU" w:eastAsia="en-AU"/>
              </w:rPr>
              <w:t xml:space="preserve"> application workload to Microsoft Azure</w:t>
            </w:r>
          </w:p>
          <w:p w14:paraId="09B621E5" w14:textId="77777777" w:rsidR="00B83DEC" w:rsidRDefault="00B83DEC" w:rsidP="00B83DEC">
            <w:pPr>
              <w:pStyle w:val="TableText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AU" w:eastAsia="en-AU"/>
              </w:rPr>
            </w:pPr>
          </w:p>
        </w:tc>
      </w:tr>
      <w:tr w:rsidR="00A351F5" w14:paraId="09EAE3E7" w14:textId="77777777" w:rsidTr="00B8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1" w:author="WILL ST GERMAIN" w:date="2018-01-30T1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73598B" w14:textId="33B215B4" w:rsidR="00A351F5" w:rsidRDefault="00A351F5" w:rsidP="00B83DEC">
            <w:pPr>
              <w:pStyle w:val="TableText"/>
              <w:spacing w:after="200" w:line="276" w:lineRule="auto"/>
              <w:rPr>
                <w:ins w:id="72" w:author="WILL ST GERMAIN" w:date="2018-01-30T10:16:00Z"/>
                <w:highlight w:val="yellow"/>
                <w:lang w:val="en-GB" w:eastAsia="en-AU"/>
              </w:rPr>
            </w:pPr>
            <w:ins w:id="73" w:author="WILL ST GERMAIN" w:date="2018-01-30T10:16:00Z">
              <w:r>
                <w:rPr>
                  <w:highlight w:val="yellow"/>
                  <w:lang w:val="en-GB" w:eastAsia="en-AU"/>
                </w:rPr>
                <w:t xml:space="preserve">[Optional] Azure Policy using the Azure scaffolding </w:t>
              </w:r>
            </w:ins>
          </w:p>
        </w:tc>
        <w:tc>
          <w:tcPr>
            <w:tcW w:w="0" w:type="auto"/>
          </w:tcPr>
          <w:p w14:paraId="423F1A90" w14:textId="281068CB" w:rsidR="00A351F5" w:rsidRDefault="00A351F5" w:rsidP="00B83DEC">
            <w:pPr>
              <w:pStyle w:val="TableText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" w:author="WILL ST GERMAIN" w:date="2018-01-30T10:16:00Z"/>
                <w:highlight w:val="yellow"/>
                <w:lang w:val="en-AU" w:eastAsia="en-AU"/>
              </w:rPr>
            </w:pPr>
            <w:ins w:id="75" w:author="WILL ST GERMAIN" w:date="2018-01-30T10:16:00Z">
              <w:r>
                <w:rPr>
                  <w:highlight w:val="yellow"/>
                  <w:lang w:val="en-AU" w:eastAsia="en-AU"/>
                </w:rPr>
                <w:t xml:space="preserve">The Azure Scaffolding pattern is in development </w:t>
              </w:r>
            </w:ins>
            <w:ins w:id="76" w:author="WILL ST GERMAIN" w:date="2018-01-30T10:18:00Z">
              <w:r>
                <w:rPr>
                  <w:highlight w:val="yellow"/>
                  <w:lang w:val="en-AU" w:eastAsia="en-AU"/>
                </w:rPr>
                <w:t>to enforce all the NSGs or Naming Conventions or???</w:t>
              </w:r>
            </w:ins>
          </w:p>
        </w:tc>
      </w:tr>
    </w:tbl>
    <w:p w14:paraId="6F2963BD" w14:textId="067E4E88" w:rsidR="00B83DEC" w:rsidRDefault="00B83DEC" w:rsidP="00B83DEC">
      <w:r>
        <w:t xml:space="preserve"> </w:t>
      </w:r>
    </w:p>
    <w:p w14:paraId="2384DC96" w14:textId="4BA1235B" w:rsidR="00623CE8" w:rsidRDefault="00EC1E0D" w:rsidP="00EC1E0D">
      <w:pPr>
        <w:pStyle w:val="Heading2"/>
        <w:rPr>
          <w:ins w:id="77" w:author="WILL ST GERMAIN" w:date="2018-01-30T10:26:00Z"/>
        </w:rPr>
        <w:pPrChange w:id="78" w:author="WILL ST GERMAIN" w:date="2018-01-30T10:33:00Z">
          <w:pPr>
            <w:spacing w:after="160" w:line="259" w:lineRule="auto"/>
          </w:pPr>
        </w:pPrChange>
      </w:pPr>
      <w:ins w:id="79" w:author="WILL ST GERMAIN" w:date="2018-01-30T10:18:00Z">
        <w:r>
          <w:t>Out of Scope</w:t>
        </w:r>
      </w:ins>
    </w:p>
    <w:p w14:paraId="7FD62AFA" w14:textId="563BBF9E" w:rsidR="00EC1E0D" w:rsidRDefault="00EC1E0D" w:rsidP="00EC1E0D">
      <w:pPr>
        <w:rPr>
          <w:ins w:id="80" w:author="WILL ST GERMAIN" w:date="2018-01-30T10:26:00Z"/>
        </w:rPr>
        <w:pPrChange w:id="81" w:author="WILL ST GERMAIN" w:date="2018-01-30T10:26:00Z">
          <w:pPr>
            <w:spacing w:after="160" w:line="259" w:lineRule="auto"/>
          </w:pPr>
        </w:pPrChange>
      </w:pPr>
    </w:p>
    <w:p w14:paraId="4D32E18C" w14:textId="7032D9D9" w:rsidR="00EC1E0D" w:rsidRPr="00EC1E0D" w:rsidRDefault="00EC1E0D" w:rsidP="00EC1E0D">
      <w:pPr>
        <w:rPr>
          <w:rPrChange w:id="82" w:author="WILL ST GERMAIN" w:date="2018-01-30T10:26:00Z">
            <w:rPr/>
          </w:rPrChange>
        </w:rPr>
        <w:pPrChange w:id="83" w:author="WILL ST GERMAIN" w:date="2018-01-30T10:26:00Z">
          <w:pPr>
            <w:spacing w:after="160" w:line="259" w:lineRule="auto"/>
          </w:pPr>
        </w:pPrChange>
      </w:pPr>
      <w:ins w:id="84" w:author="WILL ST GERMAIN" w:date="2018-01-30T10:26:00Z">
        <w:r>
          <w:t xml:space="preserve">Configuring on premise network devices.  The </w:t>
        </w:r>
      </w:ins>
      <w:ins w:id="85" w:author="WILL ST GERMAIN" w:date="2018-01-30T10:34:00Z">
        <w:r>
          <w:t>goal of the solution is to have all routing be dynamic routing</w:t>
        </w:r>
      </w:ins>
      <w:ins w:id="86" w:author="WILL ST GERMAIN" w:date="2018-01-30T10:35:00Z">
        <w:r>
          <w:t>.</w:t>
        </w:r>
      </w:ins>
      <w:bookmarkStart w:id="87" w:name="_GoBack"/>
      <w:bookmarkEnd w:id="87"/>
    </w:p>
    <w:sectPr w:rsidR="00EC1E0D" w:rsidRPr="00EC1E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C9897" w14:textId="77777777" w:rsidR="00DD2658" w:rsidRDefault="00DD2658" w:rsidP="007D21AA">
      <w:r>
        <w:separator/>
      </w:r>
    </w:p>
  </w:endnote>
  <w:endnote w:type="continuationSeparator" w:id="0">
    <w:p w14:paraId="681B18D1" w14:textId="77777777" w:rsidR="00DD2658" w:rsidRDefault="00DD2658" w:rsidP="007D2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392D8" w14:textId="77777777" w:rsidR="00EC1E0D" w:rsidRDefault="00EC1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E97FA" w14:textId="77777777" w:rsidR="00EC1E0D" w:rsidRDefault="00EC1E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1E5FF" w14:textId="77777777" w:rsidR="00EC1E0D" w:rsidRDefault="00EC1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DC282" w14:textId="77777777" w:rsidR="00DD2658" w:rsidRDefault="00DD2658" w:rsidP="007D21AA">
      <w:r>
        <w:separator/>
      </w:r>
    </w:p>
  </w:footnote>
  <w:footnote w:type="continuationSeparator" w:id="0">
    <w:p w14:paraId="39513382" w14:textId="77777777" w:rsidR="00DD2658" w:rsidRDefault="00DD2658" w:rsidP="007D21AA">
      <w:r>
        <w:continuationSeparator/>
      </w:r>
    </w:p>
  </w:footnote>
  <w:footnote w:id="1">
    <w:p w14:paraId="293305AF" w14:textId="77777777" w:rsidR="00B83DEC" w:rsidRDefault="00B83DEC" w:rsidP="00B83DEC">
      <w:pPr>
        <w:pStyle w:val="FootnoteText"/>
      </w:pPr>
      <w:r>
        <w:rPr>
          <w:rStyle w:val="FootnoteReference"/>
          <w:lang w:val="en-AU"/>
        </w:rPr>
        <w:t>[1]</w:t>
      </w:r>
      <w:r>
        <w:rPr>
          <w:lang w:val="en-AU"/>
        </w:rPr>
        <w:t xml:space="preserve"> </w:t>
      </w:r>
      <w:r>
        <w:t>A Department is a financial boundary in the Azure Enterprise Portal.  There is a Department Administrator that controls the costs of the Department’s Accounts.</w:t>
      </w:r>
    </w:p>
  </w:footnote>
  <w:footnote w:id="2">
    <w:p w14:paraId="256DE47D" w14:textId="77777777" w:rsidR="00B83DEC" w:rsidRDefault="00B83DEC" w:rsidP="00B83DEC">
      <w:pPr>
        <w:pStyle w:val="FootnoteText"/>
      </w:pPr>
      <w:r>
        <w:rPr>
          <w:rStyle w:val="FootnoteReference"/>
          <w:lang w:val="en-AU"/>
        </w:rPr>
        <w:t>[2]</w:t>
      </w:r>
      <w:r>
        <w:rPr>
          <w:lang w:val="en-AU"/>
        </w:rPr>
        <w:t xml:space="preserve"> </w:t>
      </w:r>
      <w:r>
        <w:t xml:space="preserve">An Account is a financial boundary in the Azure Enterprise Portal that has a relationship to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63C8E" w14:textId="77777777" w:rsidR="00EC1E0D" w:rsidRDefault="00EC1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D772A" w14:textId="77777777" w:rsidR="00EC1E0D" w:rsidRDefault="00EC1E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CA91C" w14:textId="77777777" w:rsidR="00EC1E0D" w:rsidRDefault="00EC1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54FA"/>
    <w:multiLevelType w:val="hybridMultilevel"/>
    <w:tmpl w:val="DC10D744"/>
    <w:lvl w:ilvl="0" w:tplc="EF566646">
      <w:start w:val="1"/>
      <w:numFmt w:val="bullet"/>
      <w:pStyle w:val="TableBullet2"/>
      <w:lvlText w:val=""/>
      <w:lvlJc w:val="left"/>
      <w:pPr>
        <w:ind w:left="115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D792801"/>
    <w:multiLevelType w:val="hybridMultilevel"/>
    <w:tmpl w:val="8B222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22B5C"/>
    <w:multiLevelType w:val="multilevel"/>
    <w:tmpl w:val="9A009E62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</w:lvl>
  </w:abstractNum>
  <w:abstractNum w:abstractNumId="3" w15:restartNumberingAfterBreak="0">
    <w:nsid w:val="44A5424B"/>
    <w:multiLevelType w:val="hybridMultilevel"/>
    <w:tmpl w:val="DAA466D4"/>
    <w:lvl w:ilvl="0" w:tplc="32544196">
      <w:start w:val="1"/>
      <w:numFmt w:val="bullet"/>
      <w:pStyle w:val="TableBullet3"/>
      <w:lvlText w:val="o"/>
      <w:lvlJc w:val="left"/>
      <w:pPr>
        <w:ind w:left="1080" w:hanging="360"/>
      </w:pPr>
      <w:rPr>
        <w:rFonts w:ascii="Courier New" w:hAnsi="Courier New" w:cs="Times New Roman" w:hint="default"/>
        <w:b w:val="0"/>
        <w:i/>
        <w:color w:val="008AC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2F7027"/>
    <w:multiLevelType w:val="hybridMultilevel"/>
    <w:tmpl w:val="6D6C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 ST GERMAIN">
    <w15:presenceInfo w15:providerId="Windows Live" w15:userId="01de5dc02e3763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AA"/>
    <w:rsid w:val="000D1075"/>
    <w:rsid w:val="002F0C09"/>
    <w:rsid w:val="0062296E"/>
    <w:rsid w:val="00623CE8"/>
    <w:rsid w:val="007D21AA"/>
    <w:rsid w:val="00A351F5"/>
    <w:rsid w:val="00B83DEC"/>
    <w:rsid w:val="00C16452"/>
    <w:rsid w:val="00DD2658"/>
    <w:rsid w:val="00E14629"/>
    <w:rsid w:val="00EC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2E711"/>
  <w15:chartTrackingRefBased/>
  <w15:docId w15:val="{1C7AB281-689E-4DFE-B947-B617FA0B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1A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21AA"/>
    <w:pPr>
      <w:spacing w:after="200" w:line="276" w:lineRule="auto"/>
    </w:pPr>
    <w:rPr>
      <w:sz w:val="16"/>
      <w:szCs w:val="16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21AA"/>
    <w:rPr>
      <w:rFonts w:ascii="Calibri" w:hAnsi="Calibri" w:cs="Times New Roman"/>
      <w:sz w:val="16"/>
      <w:szCs w:val="16"/>
      <w:lang w:eastAsia="ja-JP"/>
    </w:rPr>
  </w:style>
  <w:style w:type="paragraph" w:customStyle="1" w:styleId="TableBullet1">
    <w:name w:val="Table Bullet 1"/>
    <w:basedOn w:val="Normal"/>
    <w:uiPriority w:val="4"/>
    <w:rsid w:val="007D21AA"/>
    <w:pPr>
      <w:numPr>
        <w:numId w:val="1"/>
      </w:numPr>
      <w:ind w:left="504"/>
      <w:contextualSpacing/>
    </w:pPr>
    <w:rPr>
      <w:rFonts w:ascii="Segoe UI" w:hAnsi="Segoe UI" w:cs="Segoe UI"/>
      <w:sz w:val="20"/>
      <w:szCs w:val="20"/>
    </w:rPr>
  </w:style>
  <w:style w:type="paragraph" w:customStyle="1" w:styleId="TableText">
    <w:name w:val="Table Text"/>
    <w:basedOn w:val="Normal"/>
    <w:uiPriority w:val="4"/>
    <w:rsid w:val="007D21AA"/>
    <w:rPr>
      <w:rFonts w:ascii="Segoe UI" w:hAnsi="Segoe UI" w:cs="Segoe UI"/>
      <w:sz w:val="20"/>
      <w:szCs w:val="20"/>
    </w:rPr>
  </w:style>
  <w:style w:type="paragraph" w:customStyle="1" w:styleId="TableHeading-11pt">
    <w:name w:val="Table Heading - 11 pt"/>
    <w:basedOn w:val="Normal"/>
    <w:uiPriority w:val="4"/>
    <w:rsid w:val="007D21AA"/>
    <w:pPr>
      <w:spacing w:line="276" w:lineRule="auto"/>
    </w:pPr>
    <w:rPr>
      <w:rFonts w:ascii="Segoe UI" w:hAnsi="Segoe UI" w:cs="Segoe UI"/>
      <w:color w:val="FFFFFF"/>
    </w:rPr>
  </w:style>
  <w:style w:type="paragraph" w:customStyle="1" w:styleId="TableBullet2">
    <w:name w:val="Table Bullet 2"/>
    <w:basedOn w:val="Normal"/>
    <w:uiPriority w:val="4"/>
    <w:rsid w:val="007D21AA"/>
    <w:pPr>
      <w:numPr>
        <w:numId w:val="2"/>
      </w:numPr>
      <w:ind w:left="720"/>
      <w:contextualSpacing/>
    </w:pPr>
    <w:rPr>
      <w:rFonts w:ascii="Segoe UI" w:hAnsi="Segoe UI" w:cs="Segoe UI"/>
      <w:sz w:val="20"/>
      <w:szCs w:val="20"/>
    </w:rPr>
  </w:style>
  <w:style w:type="paragraph" w:customStyle="1" w:styleId="TableBullet3">
    <w:name w:val="Table Bullet 3"/>
    <w:basedOn w:val="Normal"/>
    <w:uiPriority w:val="4"/>
    <w:rsid w:val="007D21AA"/>
    <w:pPr>
      <w:numPr>
        <w:numId w:val="3"/>
      </w:numPr>
      <w:contextualSpacing/>
    </w:pPr>
    <w:rPr>
      <w:rFonts w:ascii="Segoe UI" w:hAnsi="Segoe UI" w:cs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21A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16452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83D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3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1F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3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1F5"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C1E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E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6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BAD2563FE2143841BCE7C674FABCC" ma:contentTypeVersion="10" ma:contentTypeDescription="Create a new document." ma:contentTypeScope="" ma:versionID="7b66a0ad2cf7776267e5a2e724f49d5f">
  <xsd:schema xmlns:xsd="http://www.w3.org/2001/XMLSchema" xmlns:xs="http://www.w3.org/2001/XMLSchema" xmlns:p="http://schemas.microsoft.com/office/2006/metadata/properties" xmlns:ns1="http://schemas.microsoft.com/sharepoint/v3" xmlns:ns2="c0a86418-2b64-471f-9481-49bf08eb0dd7" xmlns:ns3="1f65bb1f-ea05-496a-8d40-636bcb76c6ea" targetNamespace="http://schemas.microsoft.com/office/2006/metadata/properties" ma:root="true" ma:fieldsID="5beaa827909aa74977efd94d0a488a8a" ns1:_="" ns2:_="" ns3:_="">
    <xsd:import namespace="http://schemas.microsoft.com/sharepoint/v3"/>
    <xsd:import namespace="c0a86418-2b64-471f-9481-49bf08eb0dd7"/>
    <xsd:import namespace="1f65bb1f-ea05-496a-8d40-636bcb76c6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2:SharedWithDetails" minOccurs="0"/>
                <xsd:element ref="ns1:_dlc_Exempt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Exempt from Policy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86418-2b64-471f-9481-49bf08eb0d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5bb1f-ea05-496a-8d40-636bcb76c6ea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0D2BAD2563FE2143841BCE7C674FABCC|-421390505" UniqueId="54686bcb-c9ee-4bc5-aaf3-2fd9e99d5a0e">
      <p:Name>Auditing</p:Name>
      <p:Description>Audits user actions on documents and list items to the Audit Log.</p:Description>
      <p:CustomData>
        <Audit>
          <Update/>
          <DeleteRestore/>
        </Audit>
      </p:CustomData>
    </p:PolicyItem>
  </p:PolicyItems>
</p:Policy>
</file>

<file path=customXml/itemProps1.xml><?xml version="1.0" encoding="utf-8"?>
<ds:datastoreItem xmlns:ds="http://schemas.openxmlformats.org/officeDocument/2006/customXml" ds:itemID="{317D8C9C-B7BC-4A02-B1C8-26B21A48E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933CA3-2F91-4F69-9ECF-EB6984EFED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E20B8-88C8-4FAE-80B0-87317FC07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a86418-2b64-471f-9481-49bf08eb0dd7"/>
    <ds:schemaRef ds:uri="1f65bb1f-ea05-496a-8d40-636bcb76c6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087876-540A-41AC-BF7E-0E1A2EDB20DF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 GERMAIN</dc:creator>
  <cp:keywords/>
  <dc:description/>
  <cp:lastModifiedBy>WILL ST GERMAIN</cp:lastModifiedBy>
  <cp:revision>4</cp:revision>
  <dcterms:created xsi:type="dcterms:W3CDTF">2016-11-04T16:25:00Z</dcterms:created>
  <dcterms:modified xsi:type="dcterms:W3CDTF">2018-01-30T17:35:00Z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0x0101000D2BAD2563FE2143841BCE7C674FABCC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willst@microsoft.com</vt:lpwstr>
  </property>
  <property fmtid="{D5CDD505-2E9C-101B-9397-08002B2CF9AE}" pid="6" name="MSIP_Label_f42aa342-8706-4288-bd11-ebb85995028c_SetDate">
    <vt:lpwstr>2018-01-30T17:18:30.0077280Z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